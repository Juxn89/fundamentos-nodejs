
<file path=[Content_Types].xml><?xml version="1.0" encoding="utf-8"?>
<Types xmlns="http://schemas.openxmlformats.org/package/2006/content-types">
  <Default Extension="rels" ContentType="application/vnd.openxmlformats-package.relationships+xml"/>
  <Default Extension="xml" ContentType="application/xml"/>
  <Default Extension="bin"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http://schemas.openxmlformats.org/wordprocessingml/2006/main" xmlns:r="http://schemas.openxmlformats.org/officeDocument/2006/relationships" xmlns:wp="http://schemas.openxmlformats.org/drawingml/2006/wordprocessingDrawing" DeepLBanner="">
      <w:r>
        <w:rPr>
          <w:noProof/>
        </w:rPr>
        <w:drawing>
          <wp:anchor distT="0" distB="0" distL="114300" distR="114300" simplePos="0" relativeHeight="251653119" behindDoc="0" locked="0" layoutInCell="1" allowOverlap="1">
            <wp:simplePos x="0" y="0"/>
            <wp:positionH relativeFrom="page">
              <wp:posOffset>0</wp:posOffset>
            </wp:positionH>
            <wp:positionV relativeFrom="page">
              <wp:posOffset>0</wp:posOffset>
            </wp:positionV>
            <wp:extent cx="10690522" cy="807396"/>
            <wp:effectExtent l="0" t="0" r="0" b="571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ogo.png"/>
                    <pic:cNvPicPr/>
                  </pic:nvPicPr>
                  <pic:blipFill>
                    <a:blip r:embed="R7bd8866ab36144e5">
                      <a:extLst>
                        <a:ext uri="{28A0092B-C50C-407E-A947-70E740481C1C}">
                          <a14:useLocalDpi xmlns:a14="http://schemas.microsoft.com/office/drawing/2010/main" val="0"/>
                        </a:ext>
                      </a:extLst>
                    </a:blip>
                    <a:stretch>
                      <a:fillRect/>
                    </a:stretch>
                  </pic:blipFill>
                  <pic:spPr>
                    <a:xfrm>
                      <a:off x="0" y="0"/>
                      <a:ext cx="10778448" cy="814037"/>
                    </a:xfrm>
                    <a:prstGeom prst="rect">
                      <a:avLst/>
                    </a:prstGeom>
                  </pic:spPr>
                </pic:pic>
              </a:graphicData>
            </a:graphic>
          </wp:anchor>
        </w:drawing>
      </w:r>
      <w:r w:rsidR="00166E86">
        <w:rPr>
          <w:noProof/>
        </w:rPr>
        <w:pict xmlns:o="urn:schemas-microsoft-com:office:office" xmlns:v="urn:schemas-microsoft-com:vml">
          <v:shapetype id="_x0000_t202" coordsize="21600,21600" o:spt="202" path="m,l,21600r21600,l21600,xe">
            <v:stroke joinstyle="miter"/>
            <v:path gradientshapeok="t" o:connecttype="rect"/>
          </v:shapetype>
          <v:shape id="Text Box 6" style="position:absolute;margin-left:187.95pt;margin-top:15.9pt;width:477.9pt;height:42.8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spid="_x0000_s1027" filled="f" stroked="f" strokeweight=".5pt" type="#_x0000_t20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">
            <o:lock v:ext="edit" verticies="t" text="t" aspectratio="t" shapetype="t"/>
            <v:textbox>
              <w:txbxContent>
                <w:p w:rsidRPr="000C6912" w:rsidR="000C6912" w:rsidRDefault="00F71A9D">
                  <w:pPr>
                    <w:rPr>
                      <w:rFonts w:ascii="Roboto" w:hAnsi="Roboto"/>
                      <w:color w:val="0F2B46"/>
                      <w:sz w:val="28"/>
                      <w:lang w:val="en-US"/>
                    </w:rPr>
                  </w:pPr>
                  <w:r>
                    <w:rPr>
                      <w:rFonts w:ascii="Roboto" w:hAnsi="Roboto"/>
                      <w:color w:val="0F2B46"/>
                      <w:sz w:val="20"/>
                      <w:lang w:val="en-US"/>
                    </w:rPr>
                    <w:t>Suscríbete a DeepL Pro para poder editar este documento.</w:t>
                  </w:r>
                  <w:r>
                    <w:br/>
                  </w:r>
                  <w:r>
                    <w:rPr>
                      <w:rFonts w:ascii="Roboto" w:hAnsi="Roboto"/>
                      <w:color w:val="0F2B46"/>
                      <w:sz w:val="20"/>
                    </w:rPr>
                    <w:t xml:space="preserve">Entra en </w:t>
                  </w:r>
                  <w:hyperlink r:id="R8561bc0675e44e04">
                    <w:r>
                      <w:rPr>
                        <w:rFonts w:ascii="Roboto" w:hAnsi="Roboto"/>
                        <w:color w:val="006494"/>
                        <w:sz w:val="20"/>
                      </w:rPr>
                      <w:t xml:space="preserve">www.DeepL.com/pro</w:t>
                    </w:r>
                  </w:hyperlink>
                  <w:r>
                    <w:rPr>
                      <w:rFonts w:ascii="Roboto" w:hAnsi="Roboto"/>
                      <w:color w:val="0F2B46"/>
                      <w:sz w:val="20"/>
                    </w:rPr>
                    <w:t xml:space="preserve"> para más información.</w:t>
                  </w:r>
                </w:p>
              </w:txbxContent>
            </v:textbox>
            <w10:wrap xmlns:w10="urn:schemas-microsoft-com:office:word" anchorx="page" anchory="page"/>
          </v:shape>
        </w:pict>
      </w:r>
      <w:r w:rsidR="00166E86">
        <w:pict xmlns:o="urn:schemas-microsoft-com:office:office" xmlns:v="urn:schemas-microsoft-com:vml">
          <v:shape id="DeepLBoxSPIDType" style="position:absolute;margin-left:0;margin-top:0;width:50pt;height:50pt;z-index:251660288;visibility:hidden;mso-wrap-edited:f;mso-width-percent:0;mso-height-percent:0;mso-position-horizontal-relative:text;mso-position-vertical-relative:text;mso-width-percent:0;mso-height-percent:0" alt="" o:spid="_x0000_s1026" type="#_x0000_t202">
            <o:lock v:ext="edit" selection="t"/>
          </v:shape>
        </w:pict>
      </w:r>
    </w:p>
    <w:p>
      <w:pPr>
        <w:pBdr>
          <w:bottom w:val="single" w:color="4E4E4E" w:sz="6" w:space="10"/>
        </w:pBdr>
        <w:shd w:val="clear" w:color="auto" w:fill="FFFFFF"/>
        <w:spacing w:after="439" w:line="240" w:lineRule="atLeast"/>
        <w:outlineLvl w:val="0"/>
        <w:rPr>
          <w:rFonts w:ascii="Open Sans" w:hAnsi="Open Sans" w:eastAsia="Times New Roman" w:cs="Open Sans"/>
          <w:caps/>
          <w:color w:val="4E4E4E"/>
          <w:spacing w:val="15"/>
          <w:kern w:val="36"/>
          <w:sz w:val="21"/>
          <w:szCs w:val="21"/>
          <w:lang w:eastAsia="en-GB"/>
          <w14:ligatures w14:val="none"/>
        </w:rPr>
      </w:pPr>
      <w:r w:rsidRPr="009472BA">
        <w:rPr>
          <w:rFonts w:ascii="Open Sans" w:hAnsi="Open Sans" w:eastAsia="Times New Roman" w:cs="Open Sans"/>
          <w:caps/>
          <w:color w:val="4E4E4E"/>
          <w:spacing w:val="15"/>
          <w:kern w:val="36"/>
          <w:sz w:val="21"/>
          <w:szCs w:val="21"/>
          <w:lang w:eastAsia="en-GB"/>
          <w14:ligatures w14:val="none"/>
        </w:rPr>
        <w:t xml:space="preserve">POLÍTICAS DE PRIVACIDAD</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Política de privacidad</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La política de "Tecoloco.com" es dar plena confianza a sus usuarios en general. Por eso hemos creado estas políticas de privacidad, para que los usuarios de "Tecoloco.com" sepan qué información personal recogemos sobre ellos, cómo y con quién se utiliza. El usuario debe leer atentamente cada párrafo, y una vez leído, decidir si acepta las condiciones ofrecidas por "Tecoloco.com". Estas políticas de privacidad pueden ser modificadas, por lo que se recomienda al usuario volver periódicamente a esta sección y leerla de nuevo. Esta política de privacidad permite al usuario conocer:</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del w:author="Sammy An" w:date="2023-06-20T16:12:00Z" w:id="0">
        <w:r w:rsidRPr="009472BA" w:rsidDel="002A4588">
          <w:rPr>
            <w:rFonts w:ascii="Open Sans" w:hAnsi="Open Sans" w:eastAsia="Times New Roman" w:cs="Open Sans"/>
            <w:b/>
            <w:bCs/>
            <w:color w:val="323232"/>
            <w:kern w:val="0"/>
            <w:sz w:val="21"/>
            <w:szCs w:val="21"/>
            <w:lang w:eastAsia="en-GB"/>
            <w14:ligatures w14:val="none"/>
          </w:rPr>
          <w:delText>Know the personal information that is collected about him</w:delText>
        </w:r>
      </w:del>
      <w:ins w:author="Sammy An" w:date="2023-06-20T16:12:00Z" w:id="1">
        <w:r w:rsidR="002A4588">
          <w:rPr>
            <w:rFonts w:ascii="Open Sans" w:hAnsi="Open Sans" w:eastAsia="Times New Roman" w:cs="Open Sans"/>
            <w:b/>
            <w:bCs/>
            <w:color w:val="323232"/>
            <w:kern w:val="0"/>
            <w:sz w:val="21"/>
            <w:szCs w:val="21"/>
            <w:lang w:eastAsia="en-GB"/>
            <w14:ligatures w14:val="none"/>
          </w:rPr>
          <w:t xml:space="preserve">Sepa qué información se recopila y </w:t>
        </w:r>
      </w:ins>
      <w:ins w:author="Sammy An" w:date="2023-06-20T16:15:00Z" w:id="3">
        <w:r w:rsidR="00B52F57">
          <w:rPr>
            <w:rFonts w:ascii="Open Sans" w:hAnsi="Open Sans" w:eastAsia="Times New Roman" w:cs="Open Sans"/>
            <w:b/>
            <w:bCs/>
            <w:color w:val="323232"/>
            <w:kern w:val="0"/>
            <w:sz w:val="21"/>
            <w:szCs w:val="21"/>
            <w:lang w:eastAsia="en-GB"/>
            <w14:ligatures w14:val="none"/>
          </w:rPr>
          <w:t xml:space="preserve">con quién la compartimos</w:t>
        </w:r>
      </w:ins>
      <w:ins w:author="Sammy An" w:date="2023-06-20T16:12:00Z" w:id="4">
        <w:r w:rsidR="002A4588">
          <w:rPr>
            <w:rFonts w:ascii="Open Sans" w:hAnsi="Open Sans" w:eastAsia="Times New Roman" w:cs="Open Sans"/>
            <w:b/>
            <w:bCs/>
            <w:color w:val="323232"/>
            <w:kern w:val="0"/>
            <w:sz w:val="21"/>
            <w:szCs w:val="21"/>
            <w:lang w:eastAsia="en-GB"/>
            <w14:ligatures w14:val="none"/>
          </w:rPr>
          <w:t xml:space="preserve">.</w:t>
        </w:r>
      </w:ins>
    </w:p>
    <w:p>
      <w:pPr>
        <w:shd w:val="clear" w:color="auto" w:fill="FFFFFF"/>
        <w:spacing w:after="288" w:line="396" w:lineRule="atLeast"/>
        <w:rPr>
          <w:ins w:author="Sammy An" w:date="2023-06-20T16:06:00Z" w:id="5"/>
          <w:rFonts w:ascii="Open Sans" w:hAnsi="Open Sans" w:eastAsia="Times New Roman" w:cs="Open Sans"/>
          <w:color w:val="4E4E4E"/>
          <w:kern w:val="0"/>
          <w:sz w:val="20"/>
          <w:szCs w:val="20"/>
          <w:lang w:eastAsia="en-GB"/>
          <w14:ligatures w14:val="none"/>
        </w:rPr>
      </w:pPr>
      <w:ins w:author="Sammy An" w:date="2023-06-20T16:07:00Z" w:id="6">
        <w:r w:rsidRPr="009472BA">
          <w:rPr>
            <w:rFonts w:ascii="Open Sans" w:hAnsi="Open Sans" w:eastAsia="Times New Roman" w:cs="Open Sans"/>
            <w:color w:val="4E4E4E"/>
            <w:kern w:val="0"/>
            <w:sz w:val="20"/>
            <w:szCs w:val="20"/>
            <w:lang w:eastAsia="en-GB"/>
            <w14:ligatures w14:val="none"/>
          </w:rPr>
          <w:t xml:space="preserve">"Tecoloco.com" </w:t>
        </w:r>
      </w:ins>
      <w:ins w:author="Sammy An" w:date="2023-06-20T16:08:00Z" w:id="7">
        <w:r>
          <w:rPr>
            <w:rFonts w:ascii="Open Sans" w:hAnsi="Open Sans" w:eastAsia="Times New Roman" w:cs="Open Sans"/>
            <w:color w:val="4E4E4E"/>
            <w:kern w:val="0"/>
            <w:sz w:val="20"/>
            <w:szCs w:val="20"/>
            <w:lang w:eastAsia="en-GB"/>
            <w14:ligatures w14:val="none"/>
          </w:rPr>
          <w:t xml:space="preserve">podrá recabar datos personales de los usuarios </w:t>
        </w:r>
      </w:ins>
      <w:ins w:author="Sammy An" w:date="2023-06-20T16:15:00Z" w:id="8">
        <w:r w:rsidR="00B52F57">
          <w:rPr>
            <w:rFonts w:ascii="Open Sans" w:hAnsi="Open Sans" w:eastAsia="Times New Roman" w:cs="Open Sans"/>
            <w:color w:val="4E4E4E"/>
            <w:kern w:val="0"/>
            <w:sz w:val="20"/>
            <w:szCs w:val="20"/>
            <w:lang w:eastAsia="en-GB"/>
            <w14:ligatures w14:val="none"/>
          </w:rPr>
          <w:t xml:space="preserve">durante el registro</w:t>
        </w:r>
      </w:ins>
      <w:del w:author="Sammy An" w:date="2023-06-20T16:08:00Z" w:id="9">
        <w:r w:rsidRPr="009472BA" w:rsidDel="002A4588" w:rsidR="009472BA">
          <w:rPr>
            <w:rFonts w:ascii="Open Sans" w:hAnsi="Open Sans" w:eastAsia="Times New Roman" w:cs="Open Sans"/>
            <w:color w:val="4E4E4E"/>
            <w:kern w:val="0"/>
            <w:sz w:val="20"/>
            <w:szCs w:val="20"/>
            <w:lang w:eastAsia="en-GB"/>
            <w14:ligatures w14:val="none"/>
          </w:rPr>
          <w:delText>W</w:delText>
        </w:r>
      </w:del>
      <w:del w:author="Sammy An" w:date="2023-06-20T16:15:00Z" w:id="10">
        <w:r w:rsidRPr="009472BA" w:rsidDel="00B52F57" w:rsidR="009472BA">
          <w:rPr>
            <w:rFonts w:ascii="Open Sans" w:hAnsi="Open Sans" w:eastAsia="Times New Roman" w:cs="Open Sans"/>
            <w:color w:val="4E4E4E"/>
            <w:kern w:val="0"/>
            <w:sz w:val="20"/>
            <w:szCs w:val="20"/>
            <w:lang w:eastAsia="en-GB"/>
            <w14:ligatures w14:val="none"/>
          </w:rPr>
          <w:delText>hen the user registers</w:delText>
        </w:r>
      </w:del>
      <w:ins w:author="Sammy An" w:date="2023-06-20T16:08:00Z" w:id="11">
        <w:r>
          <w:rPr>
            <w:rFonts w:ascii="Open Sans" w:hAnsi="Open Sans" w:eastAsia="Times New Roman" w:cs="Open Sans"/>
            <w:color w:val="4E4E4E"/>
            <w:kern w:val="0"/>
            <w:sz w:val="20"/>
            <w:szCs w:val="20"/>
            <w:lang w:eastAsia="en-GB"/>
            <w14:ligatures w14:val="none"/>
          </w:rPr>
          <w:t xml:space="preserve"> , tales como</w:t>
        </w:r>
      </w:ins>
      <w:del w:author="Sammy An" w:date="2023-06-20T16:08:00Z" w:id="12">
        <w:r w:rsidRPr="009472BA" w:rsidDel="002A4588" w:rsidR="009472BA">
          <w:rPr>
            <w:rFonts w:ascii="Open Sans" w:hAnsi="Open Sans" w:eastAsia="Times New Roman" w:cs="Open Sans"/>
            <w:color w:val="4E4E4E"/>
            <w:kern w:val="0"/>
            <w:sz w:val="20"/>
            <w:szCs w:val="20"/>
            <w:lang w:eastAsia="en-GB"/>
            <w14:ligatures w14:val="none"/>
          </w:rPr>
          <w:delText xml:space="preserve">"Tecoloco.com" asks for </w:delText>
        </w:r>
      </w:del>
      <w:r w:rsidRPr="009472BA" w:rsidR="009472BA">
        <w:rPr>
          <w:rFonts w:ascii="Open Sans" w:hAnsi="Open Sans" w:eastAsia="Times New Roman" w:cs="Open Sans"/>
          <w:color w:val="4E4E4E"/>
          <w:kern w:val="0"/>
          <w:sz w:val="20"/>
          <w:szCs w:val="20"/>
          <w:lang w:eastAsia="en-GB"/>
          <w14:ligatures w14:val="none"/>
        </w:rPr>
        <w:t xml:space="preserve"> su nombre, apellidos, dirección de correo electrónico, edad, sexo, nombre y claves de identificación de usuario, ocupación, </w:t>
      </w:r>
      <w:r w:rsidRPr="009472BA" w:rsidR="009472BA">
        <w:rPr>
          <w:rFonts w:ascii="Open Sans" w:hAnsi="Open Sans" w:eastAsia="Times New Roman" w:cs="Open Sans"/>
          <w:color w:val="4E4E4E"/>
          <w:kern w:val="0"/>
          <w:sz w:val="20"/>
          <w:szCs w:val="20"/>
          <w:lang w:eastAsia="en-GB"/>
          <w14:ligatures w14:val="none"/>
        </w:rPr>
        <w:t xml:space="preserve">empresa </w:t>
      </w:r>
      <w:r w:rsidRPr="009472BA" w:rsidR="009472BA">
        <w:rPr>
          <w:rFonts w:ascii="Open Sans" w:hAnsi="Open Sans" w:eastAsia="Times New Roman" w:cs="Open Sans"/>
          <w:color w:val="4E4E4E"/>
          <w:kern w:val="0"/>
          <w:sz w:val="20"/>
          <w:szCs w:val="20"/>
          <w:lang w:eastAsia="en-GB"/>
          <w14:ligatures w14:val="none"/>
        </w:rPr>
        <w:t xml:space="preserve">e intereses personales. Cuanta más información nos proporcione voluntariamente (y más precisa sea), mejor podremos personalizar nuestros servicios.</w:t>
      </w:r>
      <w:ins w:author="Sammy An" w:date="2023-06-21T15:13:00Z" w:id="13">
        <w:r w:rsidR="00614B61">
          <w:rPr>
            <w:rFonts w:ascii="Open Sans" w:hAnsi="Open Sans" w:eastAsia="Times New Roman" w:cs="Open Sans"/>
            <w:color w:val="4E4E4E"/>
            <w:kern w:val="0"/>
            <w:sz w:val="20"/>
            <w:szCs w:val="20"/>
            <w:lang w:eastAsia="en-GB"/>
            <w14:ligatures w14:val="none"/>
          </w:rPr>
          <w:t xml:space="preserve"> También recopilaremos información sobre la cuenta del usuario, como nombre de usuario, </w:t>
        </w:r>
        <w:r w:rsidR="00614B61">
          <w:rPr>
            <w:rFonts w:ascii="Open Sans" w:hAnsi="Open Sans" w:eastAsia="Times New Roman" w:cs="Open Sans"/>
            <w:color w:val="4E4E4E"/>
            <w:kern w:val="0"/>
            <w:sz w:val="20"/>
            <w:szCs w:val="20"/>
            <w:lang w:eastAsia="en-GB"/>
            <w14:ligatures w14:val="none"/>
          </w:rPr>
          <w:t xml:space="preserve">contraseña </w:t>
        </w:r>
        <w:r w:rsidR="00614B61">
          <w:rPr>
            <w:rFonts w:ascii="Open Sans" w:hAnsi="Open Sans" w:eastAsia="Times New Roman" w:cs="Open Sans"/>
            <w:color w:val="4E4E4E"/>
            <w:kern w:val="0"/>
            <w:sz w:val="20"/>
            <w:szCs w:val="20"/>
            <w:lang w:eastAsia="en-GB"/>
            <w14:ligatures w14:val="none"/>
          </w:rPr>
          <w:t xml:space="preserve">y preferencias. En </w:t>
        </w:r>
      </w:ins>
      <w:ins w:author="Sammy An" w:date="2023-06-20T16:10:00Z" w:id="14">
        <w:r>
          <w:rPr>
            <w:rFonts w:ascii="Open Sans" w:hAnsi="Open Sans" w:eastAsia="Times New Roman" w:cs="Open Sans"/>
            <w:color w:val="4E4E4E"/>
            <w:kern w:val="0"/>
            <w:sz w:val="20"/>
            <w:szCs w:val="20"/>
            <w:lang w:eastAsia="en-GB"/>
            <w14:ligatures w14:val="none"/>
          </w:rPr>
          <w:t xml:space="preserve">algunas circunstancias, </w:t>
        </w:r>
      </w:ins>
      <w:ins w:author="Sammy An" w:date="2023-06-20T16:11:00Z" w:id="15">
        <w:r w:rsidRPr="009472BA">
          <w:rPr>
            <w:rFonts w:ascii="Open Sans" w:hAnsi="Open Sans" w:eastAsia="Times New Roman" w:cs="Open Sans"/>
            <w:color w:val="4E4E4E"/>
            <w:kern w:val="0"/>
            <w:sz w:val="20"/>
            <w:szCs w:val="20"/>
            <w:lang w:eastAsia="en-GB"/>
            <w14:ligatures w14:val="none"/>
          </w:rPr>
          <w:t xml:space="preserve">"Tecoloco.com" </w:t>
        </w:r>
      </w:ins>
      <w:ins w:author="Sammy An" w:date="2023-06-20T16:09:00Z" w:id="16">
        <w:r>
          <w:rPr>
            <w:rFonts w:ascii="Open Sans" w:hAnsi="Open Sans" w:eastAsia="Times New Roman" w:cs="Open Sans"/>
            <w:color w:val="4E4E4E"/>
            <w:kern w:val="0"/>
            <w:sz w:val="20"/>
            <w:szCs w:val="20"/>
            <w:lang w:eastAsia="en-GB"/>
            <w14:ligatures w14:val="none"/>
          </w:rPr>
          <w:t xml:space="preserve">también puede recopilar información sensible </w:t>
        </w:r>
      </w:ins>
      <w:ins w:author="Sammy An" w:date="2023-06-20T16:10:00Z" w:id="17">
        <w:r>
          <w:rPr>
            <w:rFonts w:ascii="Open Sans" w:hAnsi="Open Sans" w:eastAsia="Times New Roman" w:cs="Open Sans"/>
            <w:color w:val="4E4E4E"/>
            <w:kern w:val="0"/>
            <w:sz w:val="20"/>
            <w:szCs w:val="20"/>
            <w:lang w:eastAsia="en-GB"/>
            <w14:ligatures w14:val="none"/>
          </w:rPr>
          <w:t xml:space="preserve">como raza, etnia, </w:t>
        </w:r>
      </w:ins>
      <w:ins w:author="Sammy An" w:date="2023-06-20T16:14:00Z" w:id="18">
        <w:r>
          <w:rPr>
            <w:rFonts w:ascii="Open Sans" w:hAnsi="Open Sans" w:eastAsia="Times New Roman" w:cs="Open Sans"/>
            <w:color w:val="4E4E4E"/>
            <w:kern w:val="0"/>
            <w:sz w:val="20"/>
            <w:szCs w:val="20"/>
            <w:lang w:eastAsia="en-GB"/>
            <w14:ligatures w14:val="none"/>
          </w:rPr>
          <w:t xml:space="preserve">religión </w:t>
        </w:r>
      </w:ins>
      <w:ins w:author="Sammy An" w:date="2023-06-20T16:10:00Z" w:id="19">
        <w:r>
          <w:rPr>
            <w:rFonts w:ascii="Open Sans" w:hAnsi="Open Sans" w:eastAsia="Times New Roman" w:cs="Open Sans"/>
            <w:color w:val="4E4E4E"/>
            <w:kern w:val="0"/>
            <w:sz w:val="20"/>
            <w:szCs w:val="20"/>
            <w:lang w:eastAsia="en-GB"/>
            <w14:ligatures w14:val="none"/>
          </w:rPr>
          <w:t xml:space="preserve">o antecedentes penales</w:t>
        </w:r>
      </w:ins>
      <w:ins w:author="Sammy An" w:date="2023-06-20T16:11:00Z" w:id="20">
        <w:r>
          <w:rPr>
            <w:rFonts w:ascii="Open Sans" w:hAnsi="Open Sans" w:eastAsia="Times New Roman" w:cs="Open Sans"/>
            <w:color w:val="4E4E4E"/>
            <w:kern w:val="0"/>
            <w:sz w:val="20"/>
            <w:szCs w:val="20"/>
            <w:lang w:eastAsia="en-GB"/>
            <w14:ligatures w14:val="none"/>
          </w:rPr>
          <w:t xml:space="preserve">. </w:t>
        </w:r>
      </w:ins>
      <w:ins w:author="Sammy An" w:date="2023-06-22T11:38:00Z" w:id="22">
        <w:r w:rsidRPr="00B3467F" w:rsidR="00B3467F">
          <w:rPr>
            <w:rFonts w:ascii="Open Sans" w:hAnsi="Open Sans" w:eastAsia="Times New Roman" w:cs="Open Sans"/>
            <w:color w:val="4E4E4E"/>
            <w:kern w:val="0"/>
            <w:sz w:val="20"/>
            <w:szCs w:val="20"/>
            <w:lang w:eastAsia="en-GB"/>
            <w14:ligatures w14:val="none"/>
          </w:rPr>
          <w:t xml:space="preserve">También recopilaremos información de la cuenta del usuario, como el nombre de usuario, la contraseña </w:t>
        </w:r>
      </w:ins>
      <w:ins w:author="Sammy An" w:date="2023-06-22T11:38:00Z" w:id="22">
        <w:r w:rsidRPr="00B3467F" w:rsidR="00B3467F">
          <w:rPr>
            <w:rFonts w:ascii="Open Sans" w:hAnsi="Open Sans" w:eastAsia="Times New Roman" w:cs="Open Sans"/>
            <w:color w:val="4E4E4E"/>
            <w:kern w:val="0"/>
            <w:sz w:val="20"/>
            <w:szCs w:val="20"/>
            <w:lang w:eastAsia="en-GB"/>
            <w14:ligatures w14:val="none"/>
          </w:rPr>
          <w:t xml:space="preserve">y </w:t>
        </w:r>
      </w:ins>
      <w:ins w:author="Sammy An" w:date="2023-06-22T11:40:00Z" w:id="23">
        <w:r w:rsidRPr="00B3467F" w:rsidR="00B3467F">
          <w:rPr>
            <w:rFonts w:ascii="Open Sans" w:hAnsi="Open Sans" w:eastAsia="Times New Roman" w:cs="Open Sans"/>
            <w:color w:val="4E4E4E"/>
            <w:kern w:val="0"/>
            <w:sz w:val="20"/>
            <w:szCs w:val="20"/>
            <w:lang w:eastAsia="en-GB"/>
            <w14:ligatures w14:val="none"/>
          </w:rPr>
          <w:t xml:space="preserve">los </w:t>
        </w:r>
        <w:r w:rsidRPr="00B3467F" w:rsidR="00B3467F">
          <w:rPr>
            <w:rFonts w:ascii="Open Sans" w:hAnsi="Open Sans" w:eastAsia="Times New Roman" w:cs="Open Sans"/>
            <w:color w:val="4E4E4E"/>
            <w:kern w:val="0"/>
            <w:sz w:val="20"/>
            <w:szCs w:val="20"/>
            <w:lang w:eastAsia="en-GB"/>
            <w14:ligatures w14:val="none"/>
          </w:rPr>
          <w:t xml:space="preserve">datos personales contenidos en los currículos y las cartas de presentación, los detalles del empleo, el historial educativo, los requisitos para trabajar, las expectativas salariales, las solicitudes de empleo realizadas por el usuario, sus intereses, preferencias, opiniones, valoraciones de la empresa y respuestas a encuestas</w:t>
        </w:r>
      </w:ins>
      <w:ins w:author="Sammy An" w:date="2023-06-22T11:38:00Z" w:id="24">
        <w:r w:rsidRPr="00B3467F" w:rsidR="00B3467F">
          <w:rPr>
            <w:rFonts w:ascii="Open Sans" w:hAnsi="Open Sans" w:eastAsia="Times New Roman" w:cs="Open Sans"/>
            <w:color w:val="4E4E4E"/>
            <w:kern w:val="0"/>
            <w:sz w:val="20"/>
            <w:szCs w:val="20"/>
            <w:lang w:eastAsia="en-GB"/>
            <w14:ligatures w14:val="none"/>
          </w:rPr>
          <w:t xml:space="preserve">. </w:t>
        </w:r>
      </w:ins>
      <w:ins w:author="Sammy An" w:date="2023-06-20T16:17:00Z" w:id="25">
        <w:r w:rsidR="00B52F57">
          <w:rPr>
            <w:rFonts w:ascii="Open Sans" w:hAnsi="Open Sans" w:eastAsia="Times New Roman" w:cs="Open Sans"/>
            <w:color w:val="4E4E4E"/>
            <w:kern w:val="0"/>
            <w:sz w:val="20"/>
            <w:szCs w:val="20"/>
            <w:lang w:eastAsia="en-GB"/>
            <w14:ligatures w14:val="none"/>
          </w:rPr>
          <w:t xml:space="preserve">Como parte de </w:t>
        </w:r>
        <w:r w:rsidR="00B52F57">
          <w:rPr>
            <w:rFonts w:ascii="Open Sans" w:hAnsi="Open Sans" w:eastAsia="Times New Roman" w:cs="Open Sans"/>
            <w:color w:val="4E4E4E"/>
            <w:kern w:val="0"/>
            <w:sz w:val="20"/>
            <w:szCs w:val="20"/>
            <w:lang w:eastAsia="en-GB"/>
            <w14:ligatures w14:val="none"/>
          </w:rPr>
          <w:t xml:space="preserve">StepStone </w:t>
        </w:r>
        <w:r w:rsidR="00B52F57">
          <w:rPr>
            <w:rFonts w:ascii="Open Sans" w:hAnsi="Open Sans" w:eastAsia="Times New Roman" w:cs="Open Sans"/>
            <w:color w:val="4E4E4E"/>
            <w:kern w:val="0"/>
            <w:sz w:val="20"/>
            <w:szCs w:val="20"/>
            <w:lang w:eastAsia="en-GB"/>
            <w14:ligatures w14:val="none"/>
          </w:rPr>
          <w:t xml:space="preserve">GmbH </w:t>
        </w:r>
      </w:ins>
      <w:ins w:author="Sammy An" w:date="2023-06-20T16:26:00Z" w:id="26">
        <w:r w:rsidR="00363317">
          <w:rPr>
            <w:rFonts w:ascii="Open Sans" w:hAnsi="Open Sans" w:eastAsia="Times New Roman" w:cs="Open Sans"/>
            <w:color w:val="4E4E4E"/>
            <w:kern w:val="0"/>
            <w:sz w:val="20"/>
            <w:szCs w:val="20"/>
            <w:lang w:eastAsia="en-GB"/>
            <w14:ligatures w14:val="none"/>
          </w:rPr>
          <w:t xml:space="preserve">("Stepstone")</w:t>
        </w:r>
      </w:ins>
      <w:ins w:author="Sammy An" w:date="2023-06-20T16:17:00Z" w:id="27">
        <w:r w:rsidR="00B52F57">
          <w:rPr>
            <w:rFonts w:ascii="Open Sans" w:hAnsi="Open Sans" w:eastAsia="Times New Roman" w:cs="Open Sans"/>
            <w:color w:val="4E4E4E"/>
            <w:kern w:val="0"/>
            <w:sz w:val="20"/>
            <w:szCs w:val="20"/>
            <w:lang w:eastAsia="en-GB"/>
            <w14:ligatures w14:val="none"/>
          </w:rPr>
          <w:t xml:space="preserve">, </w:t>
        </w:r>
      </w:ins>
      <w:ins w:author="Sammy An" w:date="2023-06-20T16:13:00Z" w:id="28">
        <w:r w:rsidRPr="009472BA">
          <w:rPr>
            <w:rFonts w:ascii="Open Sans" w:hAnsi="Open Sans" w:eastAsia="Times New Roman" w:cs="Open Sans"/>
            <w:color w:val="4E4E4E"/>
            <w:kern w:val="0"/>
            <w:sz w:val="20"/>
            <w:szCs w:val="20"/>
            <w:lang w:eastAsia="en-GB"/>
            <w14:ligatures w14:val="none"/>
          </w:rPr>
          <w:t xml:space="preserve">"Tecoloco.com" </w:t>
        </w:r>
        <w:r>
          <w:rPr>
            <w:rFonts w:ascii="Open Sans" w:hAnsi="Open Sans" w:eastAsia="Times New Roman" w:cs="Open Sans"/>
            <w:color w:val="4E4E4E"/>
            <w:kern w:val="0"/>
            <w:sz w:val="20"/>
            <w:szCs w:val="20"/>
            <w:lang w:eastAsia="en-GB"/>
            <w14:ligatures w14:val="none"/>
          </w:rPr>
          <w:t xml:space="preserve">puede </w:t>
        </w:r>
      </w:ins>
      <w:ins w:author="Sammy An" w:date="2023-06-20T16:30:00Z" w:id="29">
        <w:r w:rsidR="00363317">
          <w:rPr>
            <w:rFonts w:ascii="Open Sans" w:hAnsi="Open Sans" w:eastAsia="Times New Roman" w:cs="Open Sans"/>
            <w:color w:val="4E4E4E"/>
            <w:kern w:val="0"/>
            <w:sz w:val="20"/>
            <w:szCs w:val="20"/>
            <w:lang w:eastAsia="en-GB"/>
            <w14:ligatures w14:val="none"/>
          </w:rPr>
          <w:t xml:space="preserve">cargar la información de la cuenta del usuario en </w:t>
        </w:r>
      </w:ins>
      <w:ins w:author="Sammy An" w:date="2023-06-20T16:29:00Z" w:id="30">
        <w:r w:rsidRPr="00363317" w:rsidR="00363317">
          <w:rPr>
            <w:rFonts w:ascii="Open Sans" w:hAnsi="Open Sans" w:eastAsia="Times New Roman" w:cs="Open Sans"/>
            <w:color w:val="4E4E4E"/>
            <w:kern w:val="0"/>
            <w:sz w:val="20"/>
            <w:szCs w:val="20"/>
            <w:lang w:eastAsia="en-GB"/>
            <w14:ligatures w14:val="none"/>
          </w:rPr>
          <w:fldChar w:fldCharType="begin"/>
        </w:r>
        <w:r w:rsidRPr="00363317" w:rsidR="00363317">
          <w:rPr>
            <w:rFonts w:ascii="Open Sans" w:hAnsi="Open Sans" w:eastAsia="Times New Roman" w:cs="Open Sans"/>
            <w:color w:val="4E4E4E"/>
            <w:kern w:val="0"/>
            <w:sz w:val="20"/>
            <w:szCs w:val="20"/>
            <w:lang w:eastAsia="en-GB"/>
            <w14:ligatures w14:val="none"/>
          </w:rPr>
          <w:instrText>HYPERLINK "https://protect-de.mimecast.com/s/h__FCVvwnwhoywYGUyooW4?domain=google.com" \o "https://protect-de.mimecast.com/s/h__FCVvwnwhoywYGUyooW4?domain=google.com" \t "_blank"</w:instrText>
        </w:r>
        <w:r w:rsidRPr="00363317" w:rsidR="00363317">
          <w:rPr>
            <w:rFonts w:ascii="Open Sans" w:hAnsi="Open Sans" w:eastAsia="Times New Roman" w:cs="Open Sans"/>
            <w:color w:val="4E4E4E"/>
            <w:kern w:val="0"/>
            <w:sz w:val="20"/>
            <w:szCs w:val="20"/>
            <w:lang w:eastAsia="en-GB"/>
            <w14:ligatures w14:val="none"/>
          </w:rPr>
        </w:r>
        <w:r w:rsidRPr="00363317" w:rsidR="00363317">
          <w:rPr>
            <w:rFonts w:ascii="Open Sans" w:hAnsi="Open Sans" w:eastAsia="Times New Roman" w:cs="Open Sans"/>
            <w:color w:val="4E4E4E"/>
            <w:kern w:val="0"/>
            <w:sz w:val="20"/>
            <w:szCs w:val="20"/>
            <w:lang w:eastAsia="en-GB"/>
            <w14:ligatures w14:val="none"/>
          </w:rPr>
          <w:fldChar w:fldCharType="separate"/>
        </w:r>
        <w:r w:rsidRPr="00363317" w:rsidR="00363317">
          <w:rPr>
            <w:rFonts w:ascii="Open Sans" w:hAnsi="Open Sans" w:eastAsia="Times New Roman" w:cs="Open Sans"/>
            <w:color w:val="4E4E4E"/>
            <w:kern w:val="0"/>
            <w:sz w:val="20"/>
            <w:szCs w:val="20"/>
            <w:lang w:eastAsia="en-GB"/>
            <w14:ligatures w14:val="none"/>
          </w:rPr>
          <w:fldChar w:fldCharType="end"/>
        </w:r>
        <w:r w:rsidR="00363317">
          <w:rPr>
            <w:rFonts w:ascii="Open Sans" w:hAnsi="Open Sans" w:eastAsia="Times New Roman" w:cs="Open Sans"/>
            <w:color w:val="4E4E4E"/>
            <w:kern w:val="0"/>
            <w:sz w:val="20"/>
            <w:szCs w:val="20"/>
            <w:lang w:eastAsia="en-GB"/>
            <w14:ligatures w14:val="none"/>
          </w:rPr>
          <w:t xml:space="preserve"> https://developer.stepstone.comde </w:t>
        </w:r>
      </w:ins>
      <w:ins w:author="Sammy An" w:date="2023-06-20T16:26:00Z" w:id="31">
        <w:r w:rsidR="00363317">
          <w:rPr>
            <w:rFonts w:ascii="Open Sans" w:hAnsi="Open Sans" w:eastAsia="Times New Roman" w:cs="Open Sans"/>
            <w:color w:val="4E4E4E"/>
            <w:kern w:val="0"/>
            <w:sz w:val="20"/>
            <w:szCs w:val="20"/>
            <w:lang w:eastAsia="en-GB"/>
            <w14:ligatures w14:val="none"/>
          </w:rPr>
          <w:t xml:space="preserve">Stepstone y </w:t>
        </w:r>
      </w:ins>
      <w:ins w:author="Sammy An" w:date="2023-06-20T16:30:00Z" w:id="32">
        <w:r w:rsidR="00363317">
          <w:rPr>
            <w:rFonts w:ascii="Open Sans" w:hAnsi="Open Sans" w:eastAsia="Times New Roman" w:cs="Open Sans"/>
            <w:color w:val="4E4E4E"/>
            <w:kern w:val="0"/>
            <w:sz w:val="20"/>
            <w:szCs w:val="20"/>
            <w:lang w:eastAsia="en-GB"/>
            <w14:ligatures w14:val="none"/>
          </w:rPr>
          <w:t xml:space="preserve">podrá compartir la información del usuario con </w:t>
        </w:r>
      </w:ins>
      <w:ins w:author="Sammy An" w:date="2023-06-20T16:27:00Z" w:id="34">
        <w:r w:rsidR="00363317">
          <w:rPr>
            <w:rFonts w:ascii="Open Sans" w:hAnsi="Open Sans" w:eastAsia="Times New Roman" w:cs="Open Sans"/>
            <w:color w:val="4E4E4E"/>
            <w:kern w:val="0"/>
            <w:sz w:val="20"/>
            <w:szCs w:val="20"/>
            <w:lang w:eastAsia="en-GB"/>
            <w14:ligatures w14:val="none"/>
          </w:rPr>
          <w:t xml:space="preserve">otros </w:t>
        </w:r>
      </w:ins>
      <w:ins w:author="Sammy An" w:date="2023-06-20T16:16:00Z" w:id="35">
        <w:r w:rsidR="00B52F57">
          <w:rPr>
            <w:rFonts w:ascii="Open Sans" w:hAnsi="Open Sans" w:eastAsia="Times New Roman" w:cs="Open Sans"/>
            <w:color w:val="4E4E4E"/>
            <w:kern w:val="0"/>
            <w:sz w:val="20"/>
            <w:szCs w:val="20"/>
            <w:lang w:eastAsia="en-GB"/>
            <w14:ligatures w14:val="none"/>
          </w:rPr>
          <w:t xml:space="preserve">miembros de </w:t>
        </w:r>
      </w:ins>
      <w:ins w:author="Sammy An" w:date="2023-06-20T16:17:00Z" w:id="37">
        <w:r w:rsidR="00B52F57">
          <w:rPr>
            <w:rFonts w:ascii="Open Sans" w:hAnsi="Open Sans" w:eastAsia="Times New Roman" w:cs="Open Sans"/>
            <w:color w:val="4E4E4E"/>
            <w:kern w:val="0"/>
            <w:sz w:val="20"/>
            <w:szCs w:val="20"/>
            <w:lang w:eastAsia="en-GB"/>
            <w14:ligatures w14:val="none"/>
          </w:rPr>
          <w:t xml:space="preserve">las empresas de </w:t>
        </w:r>
      </w:ins>
      <w:ins w:author="Sammy An" w:date="2023-06-20T16:31:00Z" w:id="36">
        <w:r w:rsidR="00363317">
          <w:rPr>
            <w:rFonts w:ascii="Open Sans" w:hAnsi="Open Sans" w:eastAsia="Times New Roman" w:cs="Open Sans"/>
            <w:color w:val="4E4E4E"/>
            <w:kern w:val="0"/>
            <w:sz w:val="20"/>
            <w:szCs w:val="20"/>
            <w:lang w:eastAsia="en-GB"/>
            <w14:ligatures w14:val="none"/>
          </w:rPr>
          <w:t xml:space="preserve">nuestro </w:t>
        </w:r>
      </w:ins>
      <w:ins w:author="Sammy An" w:date="2023-06-20T16:17:00Z" w:id="37">
        <w:r w:rsidR="00B52F57">
          <w:rPr>
            <w:rFonts w:ascii="Open Sans" w:hAnsi="Open Sans" w:eastAsia="Times New Roman" w:cs="Open Sans"/>
            <w:color w:val="4E4E4E"/>
            <w:kern w:val="0"/>
            <w:sz w:val="20"/>
            <w:szCs w:val="20"/>
            <w:lang w:eastAsia="en-GB"/>
            <w14:ligatures w14:val="none"/>
          </w:rPr>
          <w:t xml:space="preserve">grupo </w:t>
        </w:r>
      </w:ins>
      <w:ins w:author="Sammy An" w:date="2023-06-20T16:21:00Z" w:id="38">
        <w:r w:rsidR="00B52F57">
          <w:rPr>
            <w:rFonts w:ascii="Open Sans" w:hAnsi="Open Sans" w:eastAsia="Times New Roman" w:cs="Open Sans"/>
            <w:color w:val="4E4E4E"/>
            <w:kern w:val="0"/>
            <w:sz w:val="20"/>
            <w:szCs w:val="20"/>
            <w:lang w:eastAsia="en-GB"/>
            <w14:ligatures w14:val="none"/>
          </w:rPr>
          <w:t xml:space="preserve">y con nuestros proveedores de servicios para ayudarnos a prestar </w:t>
        </w:r>
      </w:ins>
      <w:ins w:author="Sammy An" w:date="2023-06-20T16:26:00Z" w:id="39">
        <w:r w:rsidR="00363317">
          <w:rPr>
            <w:rFonts w:ascii="Open Sans" w:hAnsi="Open Sans" w:eastAsia="Times New Roman" w:cs="Open Sans"/>
            <w:color w:val="4E4E4E"/>
            <w:kern w:val="0"/>
            <w:sz w:val="20"/>
            <w:szCs w:val="20"/>
            <w:lang w:eastAsia="en-GB"/>
            <w14:ligatures w14:val="none"/>
          </w:rPr>
          <w:t xml:space="preserve">nuestros servicios a </w:t>
        </w:r>
      </w:ins>
      <w:ins w:author="Sammy An" w:date="2023-06-20T16:27:00Z" w:id="40">
        <w:r w:rsidR="00363317">
          <w:rPr>
            <w:rFonts w:ascii="Open Sans" w:hAnsi="Open Sans" w:eastAsia="Times New Roman" w:cs="Open Sans"/>
            <w:color w:val="4E4E4E"/>
            <w:kern w:val="0"/>
            <w:sz w:val="20"/>
            <w:szCs w:val="20"/>
            <w:lang w:eastAsia="en-GB"/>
            <w14:ligatures w14:val="none"/>
          </w:rPr>
          <w:t xml:space="preserve">los usuarios</w:t>
        </w:r>
      </w:ins>
      <w:ins w:author="Sammy An" w:date="2023-06-20T16:26:00Z" w:id="41">
        <w:r w:rsidR="00363317">
          <w:rPr>
            <w:rFonts w:ascii="Open Sans" w:hAnsi="Open Sans" w:eastAsia="Times New Roman" w:cs="Open Sans"/>
            <w:color w:val="4E4E4E"/>
            <w:kern w:val="0"/>
            <w:sz w:val="20"/>
            <w:szCs w:val="20"/>
            <w:lang w:eastAsia="en-GB"/>
            <w14:ligatures w14:val="none"/>
          </w:rPr>
          <w:t xml:space="preserve">.</w:t>
        </w:r>
      </w:ins>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Además de solicitar información durante el proceso de registro, "Tecoloco.com" puede solicitar información adicional en el caso de ocasiones especiales, tales como concursos, promociones, compras en línea, </w:t>
      </w:r>
      <w:r w:rsidRPr="009472BA">
        <w:rPr>
          <w:rFonts w:ascii="Open Sans" w:hAnsi="Open Sans" w:eastAsia="Times New Roman" w:cs="Open Sans"/>
          <w:color w:val="4E4E4E"/>
          <w:kern w:val="0"/>
          <w:sz w:val="20"/>
          <w:szCs w:val="20"/>
          <w:lang w:eastAsia="en-GB"/>
          <w14:ligatures w14:val="none"/>
        </w:rPr>
        <w:t xml:space="preserve">anuncios </w:t>
      </w:r>
      <w:r w:rsidRPr="009472BA">
        <w:rPr>
          <w:rFonts w:ascii="Open Sans" w:hAnsi="Open Sans" w:eastAsia="Times New Roman" w:cs="Open Sans"/>
          <w:color w:val="4E4E4E"/>
          <w:kern w:val="0"/>
          <w:sz w:val="20"/>
          <w:szCs w:val="20"/>
          <w:lang w:eastAsia="en-GB"/>
          <w14:ligatures w14:val="none"/>
        </w:rPr>
        <w:t xml:space="preserve">clasificados </w:t>
      </w:r>
      <w:r w:rsidRPr="009472BA">
        <w:rPr>
          <w:rFonts w:ascii="Open Sans" w:hAnsi="Open Sans" w:eastAsia="Times New Roman" w:cs="Open Sans"/>
          <w:color w:val="4E4E4E"/>
          <w:kern w:val="0"/>
          <w:sz w:val="20"/>
          <w:szCs w:val="20"/>
          <w:lang w:eastAsia="en-GB"/>
          <w14:ligatures w14:val="none"/>
        </w:rPr>
        <w:t xml:space="preserve">y otros eventos. "Tecoloco.com" también cuenta con socios que participan en sorteos, concursos, promociones, descuentos, ofrecen bienes y servicios, en sitios a los que se accede a través de "Tecoloco.com". La información que el usuario proporciona al visitar estos sitios y/o realizar transacciones con ellos es recopilada por ellos y no por "Tecoloco.com". Ellos tienen sus propias políticas de privacidad y formas de recopilar datos. No somos responsables de sus políticas o prácticas relacionadas con la recogida y uso de la información que el usuario pueda facilitarles. Para obtener más información sobre un socio concreto y su política de privacidad, le sugerimos que visite su página de inicio y haga clic en el enlace de información sobre privacidad. No nos hacemos responsables de sus políticas o prácticas relacionadas con la recopilación y el uso de la información que el usuario pueda facilitarles. Para obtener más información sobre un socio concreto y su política de privacidad, le sugerimos que visite su página de inicio y haga clic en el enlace de información sobre privacidad. No nos hacemos responsables de sus políticas o prácticas relacionadas con la recopilación y el uso de la información que el usuario pueda facilitarles. Para obtener más información sobre un socio en particular y su política de privacidad, le sugerimos que visite su página de inicio y haga clic en el enlace de información sobre privacidad.</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Saber qué es una cookie y </w:t>
      </w:r>
      <w:r w:rsidRPr="009472BA">
        <w:rPr>
          <w:rFonts w:ascii="Open Sans" w:hAnsi="Open Sans" w:eastAsia="Times New Roman" w:cs="Open Sans"/>
          <w:b/>
          <w:bCs/>
          <w:color w:val="323232"/>
          <w:kern w:val="0"/>
          <w:sz w:val="21"/>
          <w:szCs w:val="21"/>
          <w:lang w:eastAsia="en-GB"/>
          <w14:ligatures w14:val="none"/>
        </w:rPr>
        <w:t xml:space="preserve">para </w:t>
      </w:r>
      <w:r w:rsidRPr="009472BA">
        <w:rPr>
          <w:rFonts w:ascii="Open Sans" w:hAnsi="Open Sans" w:eastAsia="Times New Roman" w:cs="Open Sans"/>
          <w:b/>
          <w:bCs/>
          <w:color w:val="323232"/>
          <w:kern w:val="0"/>
          <w:sz w:val="21"/>
          <w:szCs w:val="21"/>
          <w:lang w:eastAsia="en-GB"/>
          <w14:ligatures w14:val="none"/>
        </w:rPr>
        <w:t xml:space="preserve">qué se utilizan</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Para proporcionar un mejor servicio al usuario, "Tecoloco.com" puede a veces almacenar pequeñas porciones de información llamadas "Cookies" en el ordenador del individuo. Todos los sitios que solicitan al usuario su </w:t>
      </w:r>
      <w:r w:rsidRPr="009472BA">
        <w:rPr>
          <w:rFonts w:ascii="Open Sans" w:hAnsi="Open Sans" w:eastAsia="Times New Roman" w:cs="Open Sans"/>
          <w:color w:val="4E4E4E"/>
          <w:kern w:val="0"/>
          <w:sz w:val="20"/>
          <w:szCs w:val="20"/>
          <w:lang w:eastAsia="en-GB"/>
          <w14:ligatures w14:val="none"/>
        </w:rPr>
        <w:lastRenderedPageBreak/>
        <w:t xml:space="preserve">contraseña y nombre de usuario para ingresar o que pueden ser personalizados requieren que el usuario acepte cookies. Este instrumento es utilizado por "Tecoloco.com" principalmente para:</w:t>
      </w:r>
    </w:p>
    <w:p>
      <w:pPr>
        <w:numPr>
          <w:ilvl w:val="0"/>
          <w:numId w:val="1"/>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Recopilar direcciones IP de los usuarios. La información de la cookie identifica al usuario y si el usuario está inscrito en algún servicio, promoción, </w:t>
      </w:r>
      <w:r w:rsidRPr="009472BA">
        <w:rPr>
          <w:rFonts w:ascii="Open Sans" w:hAnsi="Open Sans" w:eastAsia="Times New Roman" w:cs="Open Sans"/>
          <w:color w:val="4E4E4E"/>
          <w:kern w:val="0"/>
          <w:sz w:val="18"/>
          <w:szCs w:val="18"/>
          <w:lang w:eastAsia="en-GB"/>
          <w14:ligatures w14:val="none"/>
        </w:rPr>
        <w:t xml:space="preserve">concurso </w:t>
      </w:r>
      <w:r w:rsidRPr="009472BA">
        <w:rPr>
          <w:rFonts w:ascii="Open Sans" w:hAnsi="Open Sans" w:eastAsia="Times New Roman" w:cs="Open Sans"/>
          <w:color w:val="4E4E4E"/>
          <w:kern w:val="0"/>
          <w:sz w:val="18"/>
          <w:szCs w:val="18"/>
          <w:lang w:eastAsia="en-GB"/>
          <w14:ligatures w14:val="none"/>
        </w:rPr>
        <w:t xml:space="preserve">u otro evento ofrecido por "Tecoloco.com", ordena al sistema acceder a la información sobre el usuario que está almacenada en los </w:t>
      </w:r>
      <w:r w:rsidRPr="009472BA">
        <w:rPr>
          <w:rFonts w:ascii="Open Sans" w:hAnsi="Open Sans" w:eastAsia="Times New Roman" w:cs="Open Sans"/>
          <w:color w:val="4E4E4E"/>
          <w:kern w:val="0"/>
          <w:sz w:val="18"/>
          <w:szCs w:val="18"/>
          <w:lang w:eastAsia="en-GB"/>
          <w14:ligatures w14:val="none"/>
        </w:rPr>
        <w:t xml:space="preserve">ordenadores de </w:t>
      </w:r>
      <w:r w:rsidRPr="009472BA">
        <w:rPr>
          <w:rFonts w:ascii="Open Sans" w:hAnsi="Open Sans" w:eastAsia="Times New Roman" w:cs="Open Sans"/>
          <w:color w:val="4E4E4E"/>
          <w:kern w:val="0"/>
          <w:sz w:val="18"/>
          <w:szCs w:val="18"/>
          <w:lang w:eastAsia="en-GB"/>
          <w14:ligatures w14:val="none"/>
        </w:rPr>
        <w:t xml:space="preserve">"</w:t>
      </w:r>
      <w:r w:rsidRPr="009472BA">
        <w:rPr>
          <w:rFonts w:ascii="Open Sans" w:hAnsi="Open Sans" w:eastAsia="Times New Roman" w:cs="Open Sans"/>
          <w:color w:val="4E4E4E"/>
          <w:kern w:val="0"/>
          <w:sz w:val="18"/>
          <w:szCs w:val="18"/>
          <w:lang w:eastAsia="en-GB"/>
          <w14:ligatures w14:val="none"/>
        </w:rPr>
        <w:t xml:space="preserve">Tecoloco.</w:t>
      </w:r>
      <w:r w:rsidRPr="009472BA">
        <w:rPr>
          <w:rFonts w:ascii="Open Sans" w:hAnsi="Open Sans" w:eastAsia="Times New Roman" w:cs="Open Sans"/>
          <w:color w:val="4E4E4E"/>
          <w:kern w:val="0"/>
          <w:sz w:val="18"/>
          <w:szCs w:val="18"/>
          <w:lang w:eastAsia="en-GB"/>
          <w14:ligatures w14:val="none"/>
        </w:rPr>
        <w:t xml:space="preserve"> .com". De esta forma "Tecoloco.com" puede personalizar las preferencias del usuario y facilitarle el uso de sus servicios.</w:t>
      </w:r>
    </w:p>
    <w:p>
      <w:pPr>
        <w:numPr>
          <w:ilvl w:val="0"/>
          <w:numId w:val="1"/>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Realizar estudios estadísticos que permitan distinguir entre nuevos usuarios y usuarios habituales, con el </w:t>
      </w:r>
      <w:r w:rsidRPr="009472BA">
        <w:rPr>
          <w:rFonts w:ascii="Open Sans" w:hAnsi="Open Sans" w:eastAsia="Times New Roman" w:cs="Open Sans"/>
          <w:color w:val="4E4E4E"/>
          <w:kern w:val="0"/>
          <w:sz w:val="18"/>
          <w:szCs w:val="18"/>
          <w:lang w:eastAsia="en-GB"/>
          <w14:ligatures w14:val="none"/>
        </w:rPr>
        <w:t xml:space="preserve">fin de </w:t>
      </w:r>
      <w:r w:rsidRPr="009472BA">
        <w:rPr>
          <w:rFonts w:ascii="Open Sans" w:hAnsi="Open Sans" w:eastAsia="Times New Roman" w:cs="Open Sans"/>
          <w:color w:val="4E4E4E"/>
          <w:kern w:val="0"/>
          <w:sz w:val="18"/>
          <w:szCs w:val="18"/>
          <w:lang w:eastAsia="en-GB"/>
          <w14:ligatures w14:val="none"/>
        </w:rPr>
        <w:t xml:space="preserve">calcular el número de usuarios y su crecimiento.</w:t>
      </w:r>
    </w:p>
    <w:p>
      <w:pPr>
        <w:numPr>
          <w:ilvl w:val="0"/>
          <w:numId w:val="1"/>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Medir patrones de tráfico, como conocer qué servicios de "Tecoloco.com" utiliza el usuario y su </w:t>
      </w:r>
      <w:r w:rsidRPr="009472BA">
        <w:rPr>
          <w:rFonts w:ascii="Open Sans" w:hAnsi="Open Sans" w:eastAsia="Times New Roman" w:cs="Open Sans"/>
          <w:color w:val="4E4E4E"/>
          <w:kern w:val="0"/>
          <w:sz w:val="18"/>
          <w:szCs w:val="18"/>
          <w:lang w:eastAsia="en-GB"/>
          <w14:ligatures w14:val="none"/>
        </w:rPr>
        <w:t xml:space="preserve">comportamiento </w:t>
      </w:r>
      <w:r w:rsidRPr="009472BA">
        <w:rPr>
          <w:rFonts w:ascii="Open Sans" w:hAnsi="Open Sans" w:eastAsia="Times New Roman" w:cs="Open Sans"/>
          <w:color w:val="4E4E4E"/>
          <w:kern w:val="0"/>
          <w:sz w:val="18"/>
          <w:szCs w:val="18"/>
          <w:lang w:eastAsia="en-GB"/>
          <w14:ligatures w14:val="none"/>
        </w:rPr>
        <w:t xml:space="preserve">dentro de los mismos. Con esta información, "Tecoloco.com" puede personalizar contenidos, banners, promociones, </w:t>
      </w:r>
      <w:r w:rsidRPr="009472BA">
        <w:rPr>
          <w:rFonts w:ascii="Open Sans" w:hAnsi="Open Sans" w:eastAsia="Times New Roman" w:cs="Open Sans"/>
          <w:color w:val="4E4E4E"/>
          <w:kern w:val="0"/>
          <w:sz w:val="18"/>
          <w:szCs w:val="18"/>
          <w:lang w:eastAsia="en-GB"/>
          <w14:ligatures w14:val="none"/>
        </w:rPr>
        <w:t xml:space="preserve">servicios </w:t>
      </w:r>
      <w:r w:rsidRPr="009472BA">
        <w:rPr>
          <w:rFonts w:ascii="Open Sans" w:hAnsi="Open Sans" w:eastAsia="Times New Roman" w:cs="Open Sans"/>
          <w:color w:val="4E4E4E"/>
          <w:kern w:val="0"/>
          <w:sz w:val="18"/>
          <w:szCs w:val="18"/>
          <w:lang w:eastAsia="en-GB"/>
          <w14:ligatures w14:val="none"/>
        </w:rPr>
        <w:t xml:space="preserve">y otros que se encuentran en los servicios de "Tecoloco.com". El usuario puede limitar o restringir la admisión de cookies a través de las opciones de su navegador.</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Sepa quién recoge sus datos y </w:t>
      </w:r>
      <w:r w:rsidRPr="009472BA">
        <w:rPr>
          <w:rFonts w:ascii="Open Sans" w:hAnsi="Open Sans" w:eastAsia="Times New Roman" w:cs="Open Sans"/>
          <w:b/>
          <w:bCs/>
          <w:color w:val="323232"/>
          <w:kern w:val="0"/>
          <w:sz w:val="21"/>
          <w:szCs w:val="21"/>
          <w:lang w:eastAsia="en-GB"/>
          <w14:ligatures w14:val="none"/>
        </w:rPr>
        <w:t xml:space="preserve">para </w:t>
      </w:r>
      <w:r w:rsidRPr="009472BA">
        <w:rPr>
          <w:rFonts w:ascii="Open Sans" w:hAnsi="Open Sans" w:eastAsia="Times New Roman" w:cs="Open Sans"/>
          <w:b/>
          <w:bCs/>
          <w:color w:val="323232"/>
          <w:kern w:val="0"/>
          <w:sz w:val="21"/>
          <w:szCs w:val="21"/>
          <w:lang w:eastAsia="en-GB"/>
          <w14:ligatures w14:val="none"/>
        </w:rPr>
        <w:t xml:space="preserve">qué se utilizan</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Toda la información que el usuario proporciona al sitio "www.tecoloco.com" es recopilada únicamente por "Tecoloco.com" y utilizada para fines de comunicación relacionados con el </w:t>
      </w:r>
      <w:r w:rsidRPr="009472BA">
        <w:rPr>
          <w:rFonts w:ascii="Open Sans" w:hAnsi="Open Sans" w:eastAsia="Times New Roman" w:cs="Open Sans"/>
          <w:color w:val="4E4E4E"/>
          <w:kern w:val="0"/>
          <w:sz w:val="20"/>
          <w:szCs w:val="20"/>
          <w:lang w:eastAsia="en-GB"/>
          <w14:ligatures w14:val="none"/>
        </w:rPr>
        <w:t xml:space="preserve">sector </w:t>
      </w:r>
      <w:r w:rsidRPr="009472BA">
        <w:rPr>
          <w:rFonts w:ascii="Open Sans" w:hAnsi="Open Sans" w:eastAsia="Times New Roman" w:cs="Open Sans"/>
          <w:color w:val="4E4E4E"/>
          <w:kern w:val="0"/>
          <w:sz w:val="20"/>
          <w:szCs w:val="20"/>
          <w:lang w:eastAsia="en-GB"/>
          <w14:ligatures w14:val="none"/>
        </w:rPr>
        <w:t xml:space="preserve">laboral </w:t>
      </w:r>
      <w:r w:rsidRPr="009472BA">
        <w:rPr>
          <w:rFonts w:ascii="Open Sans" w:hAnsi="Open Sans" w:eastAsia="Times New Roman" w:cs="Open Sans"/>
          <w:color w:val="4E4E4E"/>
          <w:kern w:val="0"/>
          <w:sz w:val="20"/>
          <w:szCs w:val="20"/>
          <w:lang w:eastAsia="en-GB"/>
          <w14:ligatures w14:val="none"/>
        </w:rPr>
        <w:t xml:space="preserve">y el desarrollo profesional.</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"Tecoloco.com" cuenta con aliados estratégicos que buscan comunicarse con los usuarios registrados a través de correos electrónicos y de esta manera compartir información de interés relacionada con el desarrollo profesional ÚNICAMENTE. Esta información será compartida ÚNICAMENTE si el usuario ha aceptado recibir este tipo de comunicación al momento de registrarse en el sitio. En cualquier momento, el usuario podrá dejar de recibir este tipo de información dándose de baja desde el botón respectivo dentro de este tipo de mensajes de marketing directo. Todas las comunicaciones de nuestros aliados son gestionadas y filtradas por </w:t>
      </w:r>
      <w:r w:rsidRPr="009472BA">
        <w:rPr>
          <w:rFonts w:ascii="Open Sans" w:hAnsi="Open Sans" w:eastAsia="Times New Roman" w:cs="Open Sans"/>
          <w:color w:val="4E4E4E"/>
          <w:kern w:val="0"/>
          <w:sz w:val="20"/>
          <w:szCs w:val="20"/>
          <w:lang w:eastAsia="en-GB"/>
          <w14:ligatures w14:val="none"/>
        </w:rPr>
        <w:t xml:space="preserve">Tecoloco.com</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Para qué se utiliza la información recogida</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Toda la información recabada de los usuarios en todos los sitios de "Tecoloco.com" tiene como finalidad:</w:t>
      </w:r>
    </w:p>
    <w:p>
      <w:pPr>
        <w:numPr>
          <w:ilvl w:val="0"/>
          <w:numId w:val="2"/>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Proporcionar servicios, contenidos y publicidad personalizada al usuario durante su navegación por los servicios de "Tecoloco.com".</w:t>
      </w:r>
    </w:p>
    <w:p>
      <w:pPr>
        <w:numPr>
          <w:ilvl w:val="0"/>
          <w:numId w:val="2"/>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Realizar investigaciones internas sobre la demografía, los </w:t>
      </w:r>
      <w:r w:rsidRPr="009472BA">
        <w:rPr>
          <w:rFonts w:ascii="Open Sans" w:hAnsi="Open Sans" w:eastAsia="Times New Roman" w:cs="Open Sans"/>
          <w:color w:val="4E4E4E"/>
          <w:kern w:val="0"/>
          <w:sz w:val="18"/>
          <w:szCs w:val="18"/>
          <w:lang w:eastAsia="en-GB"/>
          <w14:ligatures w14:val="none"/>
        </w:rPr>
        <w:t xml:space="preserve">intereses </w:t>
      </w:r>
      <w:r w:rsidRPr="009472BA">
        <w:rPr>
          <w:rFonts w:ascii="Open Sans" w:hAnsi="Open Sans" w:eastAsia="Times New Roman" w:cs="Open Sans"/>
          <w:color w:val="4E4E4E"/>
          <w:kern w:val="0"/>
          <w:sz w:val="18"/>
          <w:szCs w:val="18"/>
          <w:lang w:eastAsia="en-GB"/>
          <w14:ligatures w14:val="none"/>
        </w:rPr>
        <w:t xml:space="preserve">y el </w:t>
      </w:r>
      <w:r w:rsidRPr="009472BA">
        <w:rPr>
          <w:rFonts w:ascii="Open Sans" w:hAnsi="Open Sans" w:eastAsia="Times New Roman" w:cs="Open Sans"/>
          <w:color w:val="4E4E4E"/>
          <w:kern w:val="0"/>
          <w:sz w:val="18"/>
          <w:szCs w:val="18"/>
          <w:lang w:eastAsia="en-GB"/>
          <w14:ligatures w14:val="none"/>
        </w:rPr>
        <w:t xml:space="preserve">comportamiento </w:t>
      </w:r>
      <w:r w:rsidRPr="009472BA">
        <w:rPr>
          <w:rFonts w:ascii="Open Sans" w:hAnsi="Open Sans" w:eastAsia="Times New Roman" w:cs="Open Sans"/>
          <w:color w:val="4E4E4E"/>
          <w:kern w:val="0"/>
          <w:sz w:val="18"/>
          <w:szCs w:val="18"/>
          <w:lang w:eastAsia="en-GB"/>
          <w14:ligatures w14:val="none"/>
        </w:rPr>
        <w:t xml:space="preserve">de nuestros usuarios. La información se utiliza para comprender y atender mejor a nuestros usuarios.</w:t>
      </w:r>
    </w:p>
    <w:p>
      <w:pPr>
        <w:numPr>
          <w:ilvl w:val="0"/>
          <w:numId w:val="2"/>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Si el usuario se registra en Tecoloco.com, podrá optar por recibir Alertas de Empleo por correo electrónico. Para facilitar el uso de la web www.tecoloco.com en diversos dispositivos, las alertas de empleo por correo electrónico incluyen un enlace personalizado que reconocerá al usuario, esto facilita la solicitud de ofertas de </w:t>
      </w:r>
      <w:r w:rsidRPr="009472BA">
        <w:rPr>
          <w:rFonts w:ascii="Open Sans" w:hAnsi="Open Sans" w:eastAsia="Times New Roman" w:cs="Open Sans"/>
          <w:color w:val="4E4E4E"/>
          <w:kern w:val="0"/>
          <w:sz w:val="18"/>
          <w:szCs w:val="18"/>
          <w:lang w:eastAsia="en-GB"/>
          <w14:ligatures w14:val="none"/>
        </w:rPr>
        <w:lastRenderedPageBreak/>
        <w:t xml:space="preserve">forma </w:t>
      </w:r>
      <w:r w:rsidRPr="009472BA">
        <w:rPr>
          <w:rFonts w:ascii="Open Sans" w:hAnsi="Open Sans" w:eastAsia="Times New Roman" w:cs="Open Sans"/>
          <w:color w:val="4E4E4E"/>
          <w:kern w:val="0"/>
          <w:sz w:val="18"/>
          <w:szCs w:val="18"/>
          <w:lang w:eastAsia="en-GB"/>
          <w14:ligatures w14:val="none"/>
        </w:rPr>
        <w:t xml:space="preserve">más </w:t>
      </w:r>
      <w:r w:rsidRPr="009472BA">
        <w:rPr>
          <w:rFonts w:ascii="Open Sans" w:hAnsi="Open Sans" w:eastAsia="Times New Roman" w:cs="Open Sans"/>
          <w:color w:val="4E4E4E"/>
          <w:kern w:val="0"/>
          <w:sz w:val="18"/>
          <w:szCs w:val="18"/>
          <w:lang w:eastAsia="en-GB"/>
          <w14:ligatures w14:val="none"/>
        </w:rPr>
        <w:lastRenderedPageBreak/>
        <w:t xml:space="preserve">rápida ya que Tecoloco.com identifica a los usuarios y no se verán obligados a iniciar sesión de nuevo para completar la solicitud. Dado que los correos electrónicos de Alerta de Empleo son personalizados, es importante que los usuarios no compartan estos enlaces con otras personas ni los publiquen en las redes sociales. Cada usuario es responsable de mantener la seguridad de estos enlaces personales de correo electrónico de Alerta de Empleo.</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En qué casos se comparte la información recopilada</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"Tecoloco.com", </w:t>
      </w:r>
      <w:r w:rsidRPr="009472BA">
        <w:rPr>
          <w:rFonts w:ascii="Open Sans" w:hAnsi="Open Sans" w:eastAsia="Times New Roman" w:cs="Open Sans"/>
          <w:color w:val="4E4E4E"/>
          <w:kern w:val="0"/>
          <w:sz w:val="20"/>
          <w:szCs w:val="20"/>
          <w:lang w:eastAsia="en-GB"/>
          <w14:ligatures w14:val="none"/>
        </w:rPr>
        <w:t xml:space="preserve">como regla general</w:t>
      </w:r>
      <w:r w:rsidRPr="009472BA">
        <w:rPr>
          <w:rFonts w:ascii="Open Sans" w:hAnsi="Open Sans" w:eastAsia="Times New Roman" w:cs="Open Sans"/>
          <w:color w:val="4E4E4E"/>
          <w:kern w:val="0"/>
          <w:sz w:val="20"/>
          <w:szCs w:val="20"/>
          <w:lang w:eastAsia="en-GB"/>
          <w14:ligatures w14:val="none"/>
        </w:rPr>
        <w:t xml:space="preserve">, no transferirá, cederá, venderá ni proporcionará de ningún otro modo sus datos personales a ninguna persona. "Tecoloco.com" </w:t>
      </w:r>
      <w:r w:rsidRPr="009472BA">
        <w:rPr>
          <w:rFonts w:ascii="Open Sans" w:hAnsi="Open Sans" w:eastAsia="Times New Roman" w:cs="Open Sans"/>
          <w:color w:val="4E4E4E"/>
          <w:kern w:val="0"/>
          <w:sz w:val="20"/>
          <w:szCs w:val="20"/>
          <w:lang w:eastAsia="en-GB"/>
          <w14:ligatures w14:val="none"/>
        </w:rPr>
        <w:t xml:space="preserve">podrá transferir, </w:t>
      </w:r>
      <w:r w:rsidRPr="009472BA">
        <w:rPr>
          <w:rFonts w:ascii="Open Sans" w:hAnsi="Open Sans" w:eastAsia="Times New Roman" w:cs="Open Sans"/>
          <w:color w:val="4E4E4E"/>
          <w:kern w:val="0"/>
          <w:sz w:val="20"/>
          <w:szCs w:val="20"/>
          <w:lang w:eastAsia="en-GB"/>
          <w14:ligatures w14:val="none"/>
        </w:rPr>
        <w:t xml:space="preserve">revelar </w:t>
      </w:r>
      <w:r w:rsidRPr="009472BA">
        <w:rPr>
          <w:rFonts w:ascii="Open Sans" w:hAnsi="Open Sans" w:eastAsia="Times New Roman" w:cs="Open Sans"/>
          <w:color w:val="4E4E4E"/>
          <w:kern w:val="0"/>
          <w:sz w:val="20"/>
          <w:szCs w:val="20"/>
          <w:lang w:eastAsia="en-GB"/>
          <w14:ligatures w14:val="none"/>
        </w:rPr>
        <w:t xml:space="preserve">o ceder los datos recabados a sus usuarios, a terceros de acuerdo a las siguientes circunstancias:</w:t>
      </w:r>
    </w:p>
    <w:p>
      <w:pPr>
        <w:numPr>
          <w:ilvl w:val="0"/>
          <w:numId w:val="3"/>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En caso de contar con la aprobación explícita del usuario, sus datos personales podrán ser utilizados por terceros para fines de marketing directo, llamadas telefónicas, envío de correos electrónicos, entre otros. El usuario tiene el derecho y la opción de negar la recepción de esta información por terceros.</w:t>
      </w:r>
    </w:p>
    <w:p>
      <w:pPr>
        <w:numPr>
          <w:ilvl w:val="0"/>
          <w:numId w:val="3"/>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En el caso de transacciones, sus datos personales podrán ser utilizados por terceros únicamente con el fin de poder completar y ejecutar la transacción que motivó la entrega o recogida de dicha información.</w:t>
      </w:r>
    </w:p>
    <w:p>
      <w:pPr>
        <w:numPr>
          <w:ilvl w:val="0"/>
          <w:numId w:val="3"/>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Aquella información que sea requerida por ley, una orden judicial u otro procedimiento legalmente válido que así lo exija.</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Finalmente, "Tecoloco.com" no garantiza la privacidad de la información personal del usuario, si éste proporciona o difunde información en guías telefónicas públicas, informes de prensa, publicaciones, áreas de chat, boletines u otros similares. Dicha información puede ser recopilada por terceros, con o sin su consentimiento. El usuario divulga esta información bajo su propia responsabilidad.</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Precauciones de seguridad para proteger </w:t>
      </w:r>
      <w:r w:rsidRPr="009472BA">
        <w:rPr>
          <w:rFonts w:ascii="Open Sans" w:hAnsi="Open Sans" w:eastAsia="Times New Roman" w:cs="Open Sans"/>
          <w:b/>
          <w:bCs/>
          <w:color w:val="323232"/>
          <w:kern w:val="0"/>
          <w:sz w:val="21"/>
          <w:szCs w:val="21"/>
          <w:lang w:eastAsia="en-GB"/>
          <w14:ligatures w14:val="none"/>
        </w:rPr>
        <w:t xml:space="preserve">la información</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"Tecoloco.com" dispone de la tecnología necesaria para garantizar que los datos del usuario estarán a salvo de posibles pérdidas de información, </w:t>
      </w:r>
      <w:r w:rsidRPr="009472BA">
        <w:rPr>
          <w:rFonts w:ascii="Open Sans" w:hAnsi="Open Sans" w:eastAsia="Times New Roman" w:cs="Open Sans"/>
          <w:color w:val="4E4E4E"/>
          <w:kern w:val="0"/>
          <w:sz w:val="20"/>
          <w:szCs w:val="20"/>
          <w:lang w:eastAsia="en-GB"/>
          <w14:ligatures w14:val="none"/>
        </w:rPr>
        <w:t xml:space="preserve">usos indebidos </w:t>
      </w:r>
      <w:r w:rsidRPr="009472BA">
        <w:rPr>
          <w:rFonts w:ascii="Open Sans" w:hAnsi="Open Sans" w:eastAsia="Times New Roman" w:cs="Open Sans"/>
          <w:color w:val="4E4E4E"/>
          <w:kern w:val="0"/>
          <w:sz w:val="20"/>
          <w:szCs w:val="20"/>
          <w:lang w:eastAsia="en-GB"/>
          <w14:ligatures w14:val="none"/>
        </w:rPr>
        <w:t xml:space="preserve">o alteraciones no autorizadas de los mismos.</w:t>
      </w:r>
    </w:p>
    <w:p>
      <w:pPr>
        <w:shd w:val="clear" w:color="auto" w:fill="FFFFFF"/>
        <w:spacing w:after="144" w:line="240" w:lineRule="auto"/>
        <w:outlineLvl w:val="3"/>
        <w:rPr>
          <w:rFonts w:ascii="Open Sans" w:hAnsi="Open Sans" w:eastAsia="Times New Roman" w:cs="Open Sans"/>
          <w:b/>
          <w:bCs/>
          <w:color w:val="323232"/>
          <w:kern w:val="0"/>
          <w:sz w:val="21"/>
          <w:szCs w:val="21"/>
          <w:lang w:eastAsia="en-GB"/>
          <w14:ligatures w14:val="none"/>
        </w:rPr>
      </w:pPr>
      <w:r w:rsidRPr="009472BA">
        <w:rPr>
          <w:rFonts w:ascii="Open Sans" w:hAnsi="Open Sans" w:eastAsia="Times New Roman" w:cs="Open Sans"/>
          <w:b/>
          <w:bCs/>
          <w:color w:val="323232"/>
          <w:kern w:val="0"/>
          <w:sz w:val="21"/>
          <w:szCs w:val="21"/>
          <w:lang w:eastAsia="en-GB"/>
          <w14:ligatures w14:val="none"/>
        </w:rPr>
        <w:t xml:space="preserve">Cómo actualizar, modificar o eliminar sus datos personales</w:t>
      </w:r>
    </w:p>
    <w:p>
      <w:pPr>
        <w:shd w:val="clear" w:color="auto" w:fill="FFFFFF"/>
        <w:spacing w:after="288" w:line="396" w:lineRule="atLeast"/>
        <w:rPr>
          <w:rFonts w:ascii="Open Sans" w:hAnsi="Open Sans" w:eastAsia="Times New Roman" w:cs="Open Sans"/>
          <w:color w:val="4E4E4E"/>
          <w:kern w:val="0"/>
          <w:sz w:val="20"/>
          <w:szCs w:val="20"/>
          <w:lang w:eastAsia="en-GB"/>
          <w14:ligatures w14:val="none"/>
        </w:rPr>
      </w:pPr>
      <w:r w:rsidRPr="009472BA">
        <w:rPr>
          <w:rFonts w:ascii="Open Sans" w:hAnsi="Open Sans" w:eastAsia="Times New Roman" w:cs="Open Sans"/>
          <w:color w:val="4E4E4E"/>
          <w:kern w:val="0"/>
          <w:sz w:val="20"/>
          <w:szCs w:val="20"/>
          <w:lang w:eastAsia="en-GB"/>
          <w14:ligatures w14:val="none"/>
        </w:rPr>
        <w:t xml:space="preserve">El usuario tiene el derecho y la opción en el sistema "Tecoloco.com" de acceder, modificar o borrar los datos contenidos en la base de datos "Tecoloco.com". De acuerdo con esto el usuario puede:</w:t>
      </w:r>
    </w:p>
    <w:p>
      <w:pPr>
        <w:numPr>
          <w:ilvl w:val="0"/>
          <w:numId w:val="4"/>
        </w:numPr>
        <w:shd w:val="clear" w:color="auto" w:fill="FFFFFF"/>
        <w:spacing w:before="100" w:beforeAutospacing="1" w:after="120" w:line="336" w:lineRule="atLeast"/>
        <w:ind w:start="1008"/>
        <w:rPr>
          <w:rFonts w:ascii="Open Sans" w:hAnsi="Open Sans" w:eastAsia="Times New Roman" w:cs="Open Sans"/>
          <w:color w:val="4E4E4E"/>
          <w:kern w:val="0"/>
          <w:sz w:val="18"/>
          <w:szCs w:val="18"/>
          <w:lang w:eastAsia="en-GB"/>
          <w14:ligatures w14:val="none"/>
        </w:rPr>
      </w:pPr>
      <w:r w:rsidRPr="009472BA">
        <w:rPr>
          <w:rFonts w:ascii="Open Sans" w:hAnsi="Open Sans" w:eastAsia="Times New Roman" w:cs="Open Sans"/>
          <w:color w:val="4E4E4E"/>
          <w:kern w:val="0"/>
          <w:sz w:val="18"/>
          <w:szCs w:val="18"/>
          <w:lang w:eastAsia="en-GB"/>
          <w14:ligatures w14:val="none"/>
        </w:rPr>
        <w:t xml:space="preserve">El usuario general (empresas o candidatos), que con independencia de que sea o no cliente activo de "Tecoloco.com", participe en concursos, listas de correo, promociones u otros eventos que puedan llevarse a cabo en el sitio web </w:t>
      </w:r>
      <w:r w:rsidRPr="009472BA">
        <w:rPr>
          <w:rFonts w:ascii="Open Sans" w:hAnsi="Open Sans" w:eastAsia="Times New Roman" w:cs="Open Sans"/>
          <w:color w:val="4E4E4E"/>
          <w:kern w:val="0"/>
          <w:sz w:val="18"/>
          <w:szCs w:val="18"/>
          <w:lang w:eastAsia="en-GB"/>
          <w14:ligatures w14:val="none"/>
        </w:rPr>
        <w:t xml:space="preserve">www.tecoloco.com .</w:t>
      </w:r>
      <w:r w:rsidRPr="009472BA">
        <w:rPr>
          <w:rFonts w:ascii="Open Sans" w:hAnsi="Open Sans" w:eastAsia="Times New Roman" w:cs="Open Sans"/>
          <w:color w:val="4E4E4E"/>
          <w:kern w:val="0"/>
          <w:sz w:val="18"/>
          <w:szCs w:val="18"/>
          <w:lang w:eastAsia="en-GB"/>
          <w14:ligatures w14:val="none"/>
        </w:rPr>
        <w:t xml:space="preserve"> El acceso, modificación y eliminación de sus datos deberá realizarse desde su panel de control.</w:t>
      </w:r>
    </w:p>
    <w:p w:rsidR="009472BA" w:rsidRDefault="009472BA" w14:paraId="3781A93B" w14:textId="77777777"/>
    <w:sectPr w:rsidR="009472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5A50E2"/>
    <w:multiLevelType w:val="multilevel"/>
    <w:tmpl w:val="8F4E0B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302E7C"/>
    <w:multiLevelType w:val="multilevel"/>
    <w:tmpl w:val="19D2E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1D262BA"/>
    <w:multiLevelType w:val="multilevel"/>
    <w:tmpl w:val="B038D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8605B89"/>
    <w:multiLevelType w:val="multilevel"/>
    <w:tmpl w:val="BDE6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5942052">
    <w:abstractNumId w:val="2"/>
  </w:num>
  <w:num w:numId="2" w16cid:durableId="951715923">
    <w:abstractNumId w:val="3"/>
  </w:num>
  <w:num w:numId="3" w16cid:durableId="2042583308">
    <w:abstractNumId w:val="0"/>
  </w:num>
  <w:num w:numId="4" w16cid:durableId="170439927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mmy An">
    <w15:presenceInfo w15:providerId="AD" w15:userId="S::thanh.an@stepstone.com::e7b2b779-4016-4d15-8a7d-193f1f6d54f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trackRevisions/>
  <w:documentProtection w:edit="forms" w:enforcement="true" w:cryptProviderType="rsaAES" w:cryptAlgorithmClass="hash" w:cryptAlgorithmType="typeAny" w:cryptAlgorithmSid="14" w:cryptSpinCount="100000" w:hash="S79jzJM0xL7GnRcEC0X1FCE/DBXGpxs3zcZJaJTCcoNe++VSe6jxAJ0kOHl4af451iLGf2hKTU5p6bMCYzjnBw==" w:salt="2iM+6JOs+2kf63xprp4oh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2BA"/>
    <w:rsid w:val="002A4588"/>
    <w:rsid w:val="00351FEB"/>
    <w:rsid w:val="00363317"/>
    <w:rsid w:val="00614B61"/>
    <w:rsid w:val="009472BA"/>
    <w:rsid w:val="00B3467F"/>
    <w:rsid w:val="00B52F5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0F1D5"/>
  <w15:chartTrackingRefBased/>
  <w15:docId w15:val="{C9F33499-25D2-4A5B-90E9-E69B0C5EA2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472B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14:ligatures w14:val="none"/>
    </w:rPr>
  </w:style>
  <w:style w:type="paragraph" w:styleId="Heading4">
    <w:name w:val="heading 4"/>
    <w:basedOn w:val="Normal"/>
    <w:link w:val="Heading4Char"/>
    <w:uiPriority w:val="9"/>
    <w:qFormat/>
    <w:rsid w:val="009472BA"/>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GB"/>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72BA"/>
    <w:rPr>
      <w:rFonts w:ascii="Times New Roman" w:eastAsia="Times New Roman" w:hAnsi="Times New Roman" w:cs="Times New Roman"/>
      <w:b/>
      <w:bCs/>
      <w:kern w:val="36"/>
      <w:sz w:val="48"/>
      <w:szCs w:val="48"/>
      <w:lang w:eastAsia="en-GB"/>
      <w14:ligatures w14:val="none"/>
    </w:rPr>
  </w:style>
  <w:style w:type="character" w:customStyle="1" w:styleId="Heading4Char">
    <w:name w:val="Heading 4 Char"/>
    <w:basedOn w:val="DefaultParagraphFont"/>
    <w:link w:val="Heading4"/>
    <w:uiPriority w:val="9"/>
    <w:rsid w:val="009472BA"/>
    <w:rPr>
      <w:rFonts w:ascii="Times New Roman" w:eastAsia="Times New Roman" w:hAnsi="Times New Roman" w:cs="Times New Roman"/>
      <w:b/>
      <w:bCs/>
      <w:kern w:val="0"/>
      <w:sz w:val="24"/>
      <w:szCs w:val="24"/>
      <w:lang w:eastAsia="en-GB"/>
      <w14:ligatures w14:val="none"/>
    </w:rPr>
  </w:style>
  <w:style w:type="paragraph" w:styleId="NormalWeb">
    <w:name w:val="Normal (Web)"/>
    <w:basedOn w:val="Normal"/>
    <w:uiPriority w:val="99"/>
    <w:semiHidden/>
    <w:unhideWhenUsed/>
    <w:rsid w:val="009472BA"/>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Revision">
    <w:name w:val="Revision"/>
    <w:hidden/>
    <w:uiPriority w:val="99"/>
    <w:semiHidden/>
    <w:rsid w:val="002A4588"/>
    <w:pPr>
      <w:spacing w:after="0" w:line="240" w:lineRule="auto"/>
    </w:pPr>
  </w:style>
  <w:style w:type="character" w:styleId="Hyperlink">
    <w:name w:val="Hyperlink"/>
    <w:basedOn w:val="DefaultParagraphFont"/>
    <w:uiPriority w:val="99"/>
    <w:unhideWhenUsed/>
    <w:rsid w:val="00363317"/>
    <w:rPr>
      <w:color w:val="0563C1" w:themeColor="hyperlink"/>
      <w:u w:val="single"/>
    </w:rPr>
  </w:style>
  <w:style w:type="character" w:styleId="UnresolvedMention">
    <w:name w:val="Unresolved Mention"/>
    <w:basedOn w:val="DefaultParagraphFont"/>
    <w:uiPriority w:val="99"/>
    <w:semiHidden/>
    <w:unhideWhenUsed/>
    <w:rsid w:val="00363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34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theme" Target="theme/theme1.xml" Id="rId7" /><Relationship Type="http://schemas.openxmlformats.org/officeDocument/2006/relationships/styles" Target="styles.xml" Id="rId2" /><Relationship Type="http://schemas.openxmlformats.org/officeDocument/2006/relationships/numbering" Target="numbering.xml" Id="rId1" /><Relationship Type="http://schemas.microsoft.com/office/2011/relationships/people" Target="people.xml" Id="rId6" /><Relationship Type="http://schemas.openxmlformats.org/officeDocument/2006/relationships/fontTable" Target="fontTable.xml" Id="rId5" /><Relationship Type="http://schemas.openxmlformats.org/officeDocument/2006/relationships/webSettings" Target="webSettings.xml" Id="rId4" /><Relationship Type="http://schemas.openxmlformats.org/officeDocument/2006/relationships/hyperlink" Target="https://www.deepl.com/pro?cta=edit-document" TargetMode="External" Id="R8561bc0675e44e04" /><Relationship Type="http://schemas.openxmlformats.org/officeDocument/2006/relationships/image" Target="/media/image.bin" Id="R7bd8866ab36144e5"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vt="http://schemas.openxmlformats.org/officeDocument/2006/docPropsVTypes" xmlns:ap="http://schemas.openxmlformats.org/officeDocument/2006/extended-properties">
  <ap:Template>Normal</ap:Template>
  <ap:TotalTime>1102</ap:TotalTime>
  <ap:Pages>4</ap:Pages>
  <ap:Words>1362</ap:Words>
  <ap:Characters>7454</ap:Characters>
  <ap:Application>Microsoft Office Word</ap:Application>
  <ap:DocSecurity>0</ap:DocSecurity>
  <ap:Lines>414</ap:Lines>
  <ap:Paragraphs>172</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8644</ap:CharactersWithSpaces>
  <ap:SharedDoc>false</ap:SharedDoc>
  <ap:HyperlinksChanged>false</ap:HyperlinksChanged>
  <ap:AppVersion>16.0000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Sammy An</dc:creator>
  <keywords>, docId:ED16D92EA22C83C432D350BCDD2A4C87</keywords>
  <dc:description/>
  <lastModifiedBy>Sammy An</lastModifiedBy>
  <revision>1</revision>
  <dcterms:created xsi:type="dcterms:W3CDTF">2023-06-20T14:54:00.0000000Z</dcterms:created>
  <dcterms:modified xsi:type="dcterms:W3CDTF">2023-06-22T10:41:00.0000000Z</dcterms:modified>
</coreProperties>
</file>